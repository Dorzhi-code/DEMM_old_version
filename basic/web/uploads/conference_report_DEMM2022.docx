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7F" w:rsidRPr="001F3FD3" w:rsidRDefault="008812F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3FD3">
        <w:rPr>
          <w:rFonts w:ascii="Times New Roman" w:hAnsi="Times New Roman" w:cs="Times New Roman"/>
          <w:b/>
        </w:rPr>
        <w:t>Отчет о 2-й Международной научной конференции</w:t>
      </w:r>
    </w:p>
    <w:p w:rsidR="00652C7F" w:rsidRPr="001F3FD3" w:rsidRDefault="008812F3">
      <w:pPr>
        <w:pStyle w:val="a5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F3FD3">
        <w:rPr>
          <w:rFonts w:ascii="Times New Roman" w:hAnsi="Times New Roman" w:cs="Times New Roman"/>
          <w:b/>
          <w:sz w:val="22"/>
          <w:szCs w:val="22"/>
        </w:rPr>
        <w:t>«ДИФФЕРЕНЦИАЛЬНЫЕ УРАВНЕНИЯ И МАТЕМАТИЧЕСКОЕ МОДЕЛИРОВАНИЕ» (ДУММ – 2022),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b/>
          <w:sz w:val="22"/>
          <w:szCs w:val="22"/>
        </w:rPr>
        <w:t>посвященной 90-летию БГПИ-БГУ,</w:t>
      </w:r>
    </w:p>
    <w:p w:rsidR="00652C7F" w:rsidRPr="001F3FD3" w:rsidRDefault="008812F3">
      <w:pPr>
        <w:pStyle w:val="a5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F3FD3">
        <w:rPr>
          <w:rFonts w:ascii="Times New Roman" w:hAnsi="Times New Roman" w:cs="Times New Roman"/>
          <w:b/>
          <w:sz w:val="22"/>
          <w:szCs w:val="22"/>
        </w:rPr>
        <w:t xml:space="preserve"> (22 – 25 августа 2022 года, г. Улан-Удэ, </w:t>
      </w:r>
    </w:p>
    <w:p w:rsidR="00652C7F" w:rsidRPr="001F3FD3" w:rsidRDefault="008812F3">
      <w:pPr>
        <w:pStyle w:val="a5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F3FD3">
        <w:rPr>
          <w:rFonts w:ascii="Times New Roman" w:hAnsi="Times New Roman" w:cs="Times New Roman"/>
          <w:b/>
          <w:sz w:val="22"/>
          <w:szCs w:val="22"/>
        </w:rPr>
        <w:t>Республика Бурятия, с выездом на оз. Байкал)</w:t>
      </w:r>
    </w:p>
    <w:p w:rsidR="00652C7F" w:rsidRDefault="00652C7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652C7F" w:rsidRPr="001F3FD3" w:rsidRDefault="008812F3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1F3FD3">
        <w:rPr>
          <w:rFonts w:ascii="Times New Roman" w:hAnsi="Times New Roman" w:cs="Times New Roman"/>
          <w:sz w:val="22"/>
          <w:szCs w:val="22"/>
        </w:rPr>
        <w:t>Бурятский государственный университет совместно с Новосибирским государственным университетом, Институтом математики им. С.Л. Соболева СО РАН, Восточно-Сибирским государственным университетом технологий и управления, Бурятской государственной сельскохозяйс</w:t>
      </w:r>
      <w:r w:rsidRPr="001F3FD3">
        <w:rPr>
          <w:rFonts w:ascii="Times New Roman" w:hAnsi="Times New Roman" w:cs="Times New Roman"/>
          <w:sz w:val="22"/>
          <w:szCs w:val="22"/>
        </w:rPr>
        <w:t>твенной академией им. В.Р. Филиппова провел 2-ю Между</w:t>
      </w:r>
      <w:bookmarkStart w:id="0" w:name="_GoBack"/>
      <w:bookmarkEnd w:id="0"/>
      <w:r w:rsidRPr="001F3FD3">
        <w:rPr>
          <w:rFonts w:ascii="Times New Roman" w:hAnsi="Times New Roman" w:cs="Times New Roman"/>
          <w:sz w:val="22"/>
          <w:szCs w:val="22"/>
        </w:rPr>
        <w:t xml:space="preserve">народную научную конференцию 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”Дифференциальные уравнения и математическое мод</w:t>
      </w:r>
      <w:r w:rsidRPr="001F3FD3">
        <w:rPr>
          <w:rFonts w:ascii="Times New Roman" w:hAnsi="Times New Roman" w:cs="Times New Roman"/>
          <w:sz w:val="22"/>
          <w:szCs w:val="22"/>
        </w:rPr>
        <w:t>е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лирование”</w:t>
      </w:r>
      <w:r w:rsidRPr="001F3FD3">
        <w:rPr>
          <w:rFonts w:ascii="Times New Roman" w:hAnsi="Times New Roman" w:cs="Times New Roman"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sz w:val="22"/>
          <w:szCs w:val="22"/>
        </w:rPr>
        <w:t>в городе Улан-Удэ (оз. Байкал, с. Максимиха, базы отдыха БГУ и БГСХА) с 22 по 25 августа 2022 года с очно/дистанц</w:t>
      </w:r>
      <w:r w:rsidRPr="001F3FD3">
        <w:rPr>
          <w:rFonts w:ascii="Times New Roman" w:hAnsi="Times New Roman" w:cs="Times New Roman"/>
          <w:sz w:val="22"/>
          <w:szCs w:val="22"/>
        </w:rPr>
        <w:t>ионным участием.</w:t>
      </w:r>
    </w:p>
    <w:p w:rsidR="00652C7F" w:rsidRPr="001F3FD3" w:rsidRDefault="008812F3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1F3FD3">
        <w:rPr>
          <w:rFonts w:ascii="Times New Roman" w:hAnsi="Times New Roman" w:cs="Times New Roman"/>
          <w:sz w:val="22"/>
          <w:szCs w:val="22"/>
        </w:rPr>
        <w:t xml:space="preserve">На открытии конференции 22 августа, посвященном юбилею БГПИ-БГУ, выступили: ректор БГУ Дамдинов А.В., директор ИМИ БГУ Антонова Л.В., председатель </w:t>
      </w:r>
      <w:r>
        <w:rPr>
          <w:rFonts w:ascii="Times New Roman" w:hAnsi="Times New Roman" w:cs="Times New Roman"/>
          <w:sz w:val="22"/>
          <w:szCs w:val="22"/>
        </w:rPr>
        <w:t>программного</w:t>
      </w:r>
      <w:r>
        <w:rPr>
          <w:rFonts w:ascii="Times New Roman" w:hAnsi="Times New Roman" w:cs="Times New Roman"/>
          <w:sz w:val="22"/>
          <w:szCs w:val="22"/>
        </w:rPr>
        <w:t xml:space="preserve"> комитета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г.н.с.</w:t>
      </w:r>
      <w:r>
        <w:rPr>
          <w:rFonts w:ascii="Times New Roman" w:hAnsi="Times New Roman" w:cs="Times New Roman"/>
          <w:sz w:val="22"/>
          <w:szCs w:val="22"/>
        </w:rPr>
        <w:t xml:space="preserve"> ИМ СО РАН</w:t>
      </w:r>
      <w:r>
        <w:rPr>
          <w:rFonts w:ascii="Times New Roman" w:hAnsi="Times New Roman" w:cs="Times New Roman"/>
          <w:sz w:val="22"/>
          <w:szCs w:val="22"/>
        </w:rPr>
        <w:t>, зав.</w:t>
      </w:r>
      <w:ins w:id="1" w:author="Awesome" w:date="2022-09-23T21:31:00Z">
        <w:r w:rsidR="001F3FD3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sz w:val="22"/>
          <w:szCs w:val="22"/>
        </w:rPr>
        <w:t xml:space="preserve">каф. </w:t>
      </w:r>
      <w:del w:id="2" w:author="Awesome" w:date="2022-09-23T21:31:00Z">
        <w:r w:rsidDel="001F3FD3">
          <w:rPr>
            <w:rFonts w:ascii="Times New Roman" w:hAnsi="Times New Roman" w:cs="Times New Roman"/>
            <w:sz w:val="22"/>
            <w:szCs w:val="22"/>
          </w:rPr>
          <w:delText>М</w:delText>
        </w:r>
      </w:del>
      <w:ins w:id="3" w:author="Awesome" w:date="2022-09-23T21:31:00Z">
        <w:r w:rsidR="001F3FD3">
          <w:rPr>
            <w:rFonts w:ascii="Times New Roman" w:hAnsi="Times New Roman" w:cs="Times New Roman"/>
            <w:sz w:val="22"/>
            <w:szCs w:val="22"/>
          </w:rPr>
          <w:t>м</w:t>
        </w:r>
      </w:ins>
      <w:r>
        <w:rPr>
          <w:rFonts w:ascii="Times New Roman" w:hAnsi="Times New Roman" w:cs="Times New Roman"/>
          <w:sz w:val="22"/>
          <w:szCs w:val="22"/>
        </w:rPr>
        <w:t xml:space="preserve">атематики ФИТ НГУ </w:t>
      </w:r>
      <w:r w:rsidRPr="001F3FD3">
        <w:rPr>
          <w:rFonts w:ascii="Times New Roman" w:hAnsi="Times New Roman" w:cs="Times New Roman"/>
          <w:sz w:val="22"/>
          <w:szCs w:val="22"/>
        </w:rPr>
        <w:t xml:space="preserve">Кожанов А.И., председатель оргкомитета, зав. каф. ПМДУ Цыренжапов Н.Б. </w:t>
      </w:r>
    </w:p>
    <w:p w:rsidR="00652C7F" w:rsidRPr="001F3FD3" w:rsidRDefault="008812F3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1F3FD3">
        <w:rPr>
          <w:rStyle w:val="ff6fc0fs12"/>
          <w:rFonts w:ascii="Times New Roman" w:hAnsi="Times New Roman" w:cs="Times New Roman"/>
          <w:sz w:val="22"/>
          <w:szCs w:val="22"/>
        </w:rPr>
        <w:t>Научная программа конференции охватывала следующие направления: н</w:t>
      </w:r>
      <w:r w:rsidRPr="001F3FD3">
        <w:rPr>
          <w:rFonts w:ascii="Times New Roman" w:hAnsi="Times New Roman" w:cs="Times New Roman"/>
          <w:sz w:val="22"/>
          <w:szCs w:val="22"/>
        </w:rPr>
        <w:t xml:space="preserve">еклассические задачи математической физики, вырождающиеся уравнения и уравнения смешанного типа, спектральная теория 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ди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фференциальн</w:t>
      </w:r>
      <w:r w:rsidRPr="001F3FD3">
        <w:rPr>
          <w:rFonts w:ascii="Times New Roman" w:hAnsi="Times New Roman" w:cs="Times New Roman"/>
          <w:sz w:val="22"/>
          <w:szCs w:val="22"/>
        </w:rPr>
        <w:t>ы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 xml:space="preserve">х </w:t>
      </w:r>
      <w:r w:rsidRPr="001F3FD3">
        <w:rPr>
          <w:rFonts w:ascii="Times New Roman" w:hAnsi="Times New Roman" w:cs="Times New Roman"/>
          <w:sz w:val="22"/>
          <w:szCs w:val="22"/>
        </w:rPr>
        <w:t>операторов, динамические системы, оптимальное управление и теория дифференциальных игр, математическое моделирование и вычислительная математика. Указанные направления в настоящее время переживают период роста и становления, о чем свидетельс</w:t>
      </w:r>
      <w:r w:rsidRPr="001F3FD3">
        <w:rPr>
          <w:rFonts w:ascii="Times New Roman" w:hAnsi="Times New Roman" w:cs="Times New Roman"/>
          <w:sz w:val="22"/>
          <w:szCs w:val="22"/>
        </w:rPr>
        <w:t>твует все возрастающее количество статей в научных журналах, докладов на ежегодных крупных научных конференциях по данным тематикам, исследовательским проектам, поддерживаемых научными фондами и научными сообществами. В целом, проведение конференции пресле</w:t>
      </w:r>
      <w:r w:rsidRPr="001F3FD3">
        <w:rPr>
          <w:rFonts w:ascii="Times New Roman" w:hAnsi="Times New Roman" w:cs="Times New Roman"/>
          <w:sz w:val="22"/>
          <w:szCs w:val="22"/>
        </w:rPr>
        <w:t>довало исключительно научные и образовательные цели на некоммерческой основе. Одной из целей конференции являлось развитие сотрудничества, установление личных контактов и развитие научной кооперации с различными научными группами, работающими в вышеуказанн</w:t>
      </w:r>
      <w:r w:rsidRPr="001F3FD3">
        <w:rPr>
          <w:rFonts w:ascii="Times New Roman" w:hAnsi="Times New Roman" w:cs="Times New Roman"/>
          <w:sz w:val="22"/>
          <w:szCs w:val="22"/>
        </w:rPr>
        <w:t>ых направлениях.</w:t>
      </w:r>
    </w:p>
    <w:p w:rsidR="00652C7F" w:rsidRPr="001F3FD3" w:rsidRDefault="008812F3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1F3FD3">
        <w:rPr>
          <w:rFonts w:ascii="Times New Roman" w:hAnsi="Times New Roman" w:cs="Times New Roman"/>
          <w:sz w:val="22"/>
          <w:szCs w:val="22"/>
        </w:rPr>
        <w:t xml:space="preserve">В работе конференции приняли участие </w:t>
      </w:r>
      <w:r w:rsidRPr="001F3FD3">
        <w:rPr>
          <w:rFonts w:ascii="Times New Roman" w:hAnsi="Times New Roman" w:cs="Times New Roman"/>
          <w:sz w:val="22"/>
          <w:szCs w:val="22"/>
        </w:rPr>
        <w:t xml:space="preserve">российские ученые из </w:t>
      </w:r>
      <w:r w:rsidRPr="001F3FD3">
        <w:rPr>
          <w:rFonts w:ascii="Times New Roman" w:hAnsi="Times New Roman" w:cs="Times New Roman"/>
          <w:sz w:val="22"/>
          <w:szCs w:val="22"/>
        </w:rPr>
        <w:t>г</w:t>
      </w:r>
      <w:r w:rsidRPr="001F3FD3">
        <w:rPr>
          <w:rFonts w:ascii="Times New Roman" w:hAnsi="Times New Roman" w:cs="Times New Roman"/>
          <w:sz w:val="22"/>
          <w:szCs w:val="22"/>
        </w:rPr>
        <w:t>.</w:t>
      </w:r>
      <w:r w:rsidRPr="001F3FD3">
        <w:rPr>
          <w:rFonts w:ascii="Times New Roman" w:hAnsi="Times New Roman" w:cs="Times New Roman"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sz w:val="22"/>
          <w:szCs w:val="22"/>
        </w:rPr>
        <w:t xml:space="preserve">Москвы, </w:t>
      </w:r>
      <w:r w:rsidRPr="001F3FD3">
        <w:rPr>
          <w:rFonts w:ascii="Times New Roman" w:hAnsi="Times New Roman" w:cs="Times New Roman"/>
          <w:sz w:val="22"/>
          <w:szCs w:val="22"/>
        </w:rPr>
        <w:t>Самары,</w:t>
      </w:r>
      <w:r w:rsidRPr="001F3FD3">
        <w:rPr>
          <w:rFonts w:ascii="Times New Roman" w:hAnsi="Times New Roman" w:cs="Times New Roman"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sz w:val="22"/>
          <w:szCs w:val="22"/>
        </w:rPr>
        <w:t>Екатеринбурга,</w:t>
      </w:r>
      <w:r w:rsidRPr="001F3FD3">
        <w:rPr>
          <w:rFonts w:ascii="Times New Roman" w:hAnsi="Times New Roman" w:cs="Times New Roman"/>
          <w:sz w:val="22"/>
          <w:szCs w:val="22"/>
        </w:rPr>
        <w:t xml:space="preserve"> Уфы,</w:t>
      </w:r>
      <w:r w:rsidRPr="001F3FD3">
        <w:rPr>
          <w:rFonts w:ascii="Times New Roman" w:hAnsi="Times New Roman" w:cs="Times New Roman"/>
          <w:sz w:val="22"/>
          <w:szCs w:val="22"/>
        </w:rPr>
        <w:t xml:space="preserve"> Новосибирска, </w:t>
      </w:r>
      <w:r w:rsidRPr="001F3FD3">
        <w:rPr>
          <w:rFonts w:ascii="Times New Roman" w:hAnsi="Times New Roman" w:cs="Times New Roman"/>
          <w:sz w:val="22"/>
          <w:szCs w:val="22"/>
        </w:rPr>
        <w:t xml:space="preserve">Ханты-Мансийска, </w:t>
      </w:r>
      <w:r w:rsidRPr="001F3FD3">
        <w:rPr>
          <w:rFonts w:ascii="Times New Roman" w:hAnsi="Times New Roman" w:cs="Times New Roman"/>
          <w:sz w:val="22"/>
          <w:szCs w:val="22"/>
        </w:rPr>
        <w:t xml:space="preserve">Красноярска, </w:t>
      </w:r>
      <w:r w:rsidRPr="001F3FD3">
        <w:rPr>
          <w:rFonts w:ascii="Times New Roman" w:hAnsi="Times New Roman" w:cs="Times New Roman"/>
          <w:sz w:val="22"/>
          <w:szCs w:val="22"/>
        </w:rPr>
        <w:t>Томск</w:t>
      </w:r>
      <w:r w:rsidRPr="001F3FD3">
        <w:rPr>
          <w:rFonts w:ascii="Times New Roman" w:hAnsi="Times New Roman" w:cs="Times New Roman"/>
          <w:sz w:val="22"/>
          <w:szCs w:val="22"/>
        </w:rPr>
        <w:t>а</w:t>
      </w:r>
      <w:r w:rsidRPr="001F3FD3">
        <w:rPr>
          <w:rFonts w:ascii="Times New Roman" w:hAnsi="Times New Roman" w:cs="Times New Roman"/>
          <w:sz w:val="22"/>
          <w:szCs w:val="22"/>
        </w:rPr>
        <w:t xml:space="preserve">, </w:t>
      </w:r>
      <w:r w:rsidRPr="001F3FD3">
        <w:rPr>
          <w:rFonts w:ascii="Times New Roman" w:hAnsi="Times New Roman" w:cs="Times New Roman"/>
          <w:sz w:val="22"/>
          <w:szCs w:val="22"/>
        </w:rPr>
        <w:t xml:space="preserve">Иркутска, Улан-Удэ, </w:t>
      </w:r>
      <w:r w:rsidRPr="001F3FD3">
        <w:rPr>
          <w:rFonts w:ascii="Times New Roman" w:hAnsi="Times New Roman" w:cs="Times New Roman"/>
          <w:sz w:val="22"/>
          <w:szCs w:val="22"/>
        </w:rPr>
        <w:t xml:space="preserve">Якутска, </w:t>
      </w:r>
      <w:r w:rsidRPr="001F3FD3">
        <w:rPr>
          <w:rFonts w:ascii="Times New Roman" w:hAnsi="Times New Roman" w:cs="Times New Roman"/>
          <w:sz w:val="22"/>
          <w:szCs w:val="22"/>
        </w:rPr>
        <w:t>Петропавловск-Камчатск</w:t>
      </w:r>
      <w:r w:rsidRPr="001F3FD3">
        <w:rPr>
          <w:rFonts w:ascii="Times New Roman" w:hAnsi="Times New Roman" w:cs="Times New Roman"/>
          <w:sz w:val="22"/>
          <w:szCs w:val="22"/>
        </w:rPr>
        <w:t>ого</w:t>
      </w:r>
      <w:r w:rsidRPr="001F3FD3">
        <w:rPr>
          <w:rFonts w:ascii="Times New Roman" w:hAnsi="Times New Roman" w:cs="Times New Roman"/>
          <w:sz w:val="22"/>
          <w:szCs w:val="22"/>
        </w:rPr>
        <w:t>,</w:t>
      </w:r>
      <w:r w:rsidRPr="001F3FD3">
        <w:rPr>
          <w:rFonts w:ascii="Times New Roman" w:hAnsi="Times New Roman" w:cs="Times New Roman"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sz w:val="22"/>
          <w:szCs w:val="22"/>
        </w:rPr>
        <w:t>Южно-Сахалинска</w:t>
      </w:r>
      <w:r w:rsidRPr="001F3FD3">
        <w:rPr>
          <w:rFonts w:ascii="Times New Roman" w:hAnsi="Times New Roman" w:cs="Times New Roman"/>
          <w:sz w:val="22"/>
          <w:szCs w:val="22"/>
        </w:rPr>
        <w:t xml:space="preserve"> </w:t>
      </w:r>
      <w:r w:rsidRPr="001F3FD3">
        <w:rPr>
          <w:rFonts w:ascii="Times New Roman" w:hAnsi="Times New Roman" w:cs="Times New Roman"/>
          <w:sz w:val="22"/>
          <w:szCs w:val="22"/>
        </w:rPr>
        <w:t xml:space="preserve">которыми было сделано </w:t>
      </w:r>
      <w:r w:rsidRPr="001F3FD3">
        <w:rPr>
          <w:rFonts w:ascii="Times New Roman" w:hAnsi="Times New Roman" w:cs="Times New Roman"/>
          <w:sz w:val="22"/>
          <w:szCs w:val="22"/>
        </w:rPr>
        <w:t>43</w:t>
      </w:r>
      <w:r w:rsidRPr="001F3FD3">
        <w:rPr>
          <w:rFonts w:ascii="Times New Roman" w:hAnsi="Times New Roman" w:cs="Times New Roman"/>
          <w:sz w:val="22"/>
          <w:szCs w:val="22"/>
        </w:rPr>
        <w:t xml:space="preserve"> доклад</w:t>
      </w:r>
      <w:r w:rsidRPr="001F3FD3">
        <w:rPr>
          <w:rFonts w:ascii="Times New Roman" w:hAnsi="Times New Roman" w:cs="Times New Roman"/>
          <w:sz w:val="22"/>
          <w:szCs w:val="22"/>
        </w:rPr>
        <w:t>а</w:t>
      </w:r>
      <w:r w:rsidRPr="001F3FD3">
        <w:rPr>
          <w:rFonts w:ascii="Times New Roman" w:hAnsi="Times New Roman" w:cs="Times New Roman"/>
          <w:sz w:val="22"/>
          <w:szCs w:val="22"/>
        </w:rPr>
        <w:t xml:space="preserve">, а также 10 </w:t>
      </w:r>
      <w:r w:rsidRPr="001F3FD3">
        <w:rPr>
          <w:rFonts w:ascii="Times New Roman" w:hAnsi="Times New Roman" w:cs="Times New Roman"/>
          <w:sz w:val="22"/>
          <w:szCs w:val="22"/>
        </w:rPr>
        <w:t>иностранных</w:t>
      </w:r>
      <w:r w:rsidRPr="001F3FD3">
        <w:rPr>
          <w:rFonts w:ascii="Times New Roman" w:hAnsi="Times New Roman" w:cs="Times New Roman"/>
          <w:sz w:val="22"/>
          <w:szCs w:val="22"/>
        </w:rPr>
        <w:t xml:space="preserve"> участников </w:t>
      </w:r>
      <w:r w:rsidRPr="001F3FD3">
        <w:rPr>
          <w:rFonts w:ascii="Times New Roman" w:hAnsi="Times New Roman" w:cs="Times New Roman"/>
          <w:sz w:val="22"/>
          <w:szCs w:val="22"/>
        </w:rPr>
        <w:t xml:space="preserve">(из Алжира, Белоруссии и Узбекистана), которые представили 7 докладов. </w:t>
      </w:r>
      <w:r w:rsidRPr="001F3FD3">
        <w:rPr>
          <w:rFonts w:ascii="Times New Roman" w:hAnsi="Times New Roman" w:cs="Times New Roman"/>
          <w:sz w:val="22"/>
          <w:szCs w:val="22"/>
        </w:rPr>
        <w:t>Всего было сделано</w:t>
      </w:r>
      <w:r w:rsidRPr="001F3FD3">
        <w:rPr>
          <w:rFonts w:ascii="Times New Roman" w:hAnsi="Times New Roman" w:cs="Times New Roman"/>
          <w:sz w:val="22"/>
          <w:szCs w:val="22"/>
        </w:rPr>
        <w:t xml:space="preserve"> 50 докладов</w:t>
      </w:r>
      <w:r w:rsidRPr="001F3FD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из них </w:t>
      </w:r>
      <w:r w:rsidRPr="001F3FD3">
        <w:rPr>
          <w:rFonts w:ascii="Times New Roman" w:hAnsi="Times New Roman" w:cs="Times New Roman"/>
          <w:sz w:val="22"/>
          <w:szCs w:val="22"/>
        </w:rPr>
        <w:t>25 докладов были проведены в дистанционном режиме</w:t>
      </w:r>
      <w:r w:rsidRPr="001F3FD3">
        <w:rPr>
          <w:rFonts w:ascii="Times New Roman" w:hAnsi="Times New Roman" w:cs="Times New Roman"/>
          <w:sz w:val="22"/>
          <w:szCs w:val="22"/>
        </w:rPr>
        <w:t xml:space="preserve">. </w:t>
      </w:r>
      <w:r w:rsidRPr="001F3FD3">
        <w:rPr>
          <w:rFonts w:ascii="Times New Roman" w:hAnsi="Times New Roman" w:cs="Times New Roman"/>
          <w:sz w:val="22"/>
          <w:szCs w:val="22"/>
        </w:rPr>
        <w:t>В ходе конференции было заслушано 4 пленарных: Ковалевский А.А. «</w:t>
      </w:r>
      <w:r w:rsidRPr="001F3FD3">
        <w:rPr>
          <w:rFonts w:ascii="Times New Roman" w:hAnsi="Times New Roman"/>
          <w:sz w:val="22"/>
          <w:szCs w:val="22"/>
        </w:rPr>
        <w:t>A sharp cond</w:t>
      </w:r>
      <w:r w:rsidRPr="001F3FD3">
        <w:rPr>
          <w:rFonts w:ascii="Times New Roman" w:hAnsi="Times New Roman"/>
          <w:sz w:val="22"/>
          <w:szCs w:val="22"/>
        </w:rPr>
        <w:t>ition in the existence theory of degenerate elliptic equations», Пятков С.Г. «Определение граничных режимов в обратных задачах с точечным переопределением», Кожанов А.И. «Нелокальные задачи с обобщенным условием Самарского-Ионкина для некоторых классов нес</w:t>
      </w:r>
      <w:r w:rsidRPr="001F3FD3">
        <w:rPr>
          <w:rFonts w:ascii="Times New Roman" w:hAnsi="Times New Roman"/>
          <w:sz w:val="22"/>
          <w:szCs w:val="22"/>
        </w:rPr>
        <w:t xml:space="preserve">тационарных дифференциальных уравнений», Ханхасаев В.Н. « Применение смешанного оператора теплопроводности в нелинейном уравнении составного типа 4-го порядка», </w:t>
      </w:r>
      <w:r w:rsidRPr="001F3FD3">
        <w:rPr>
          <w:rFonts w:ascii="Times New Roman" w:hAnsi="Times New Roman" w:cs="Times New Roman"/>
          <w:sz w:val="22"/>
          <w:szCs w:val="22"/>
        </w:rPr>
        <w:t>39 секционных и 7 стендовых докладов, проведен один круглый стол. Доклады, рекомендованные Прог</w:t>
      </w:r>
      <w:r w:rsidRPr="001F3FD3">
        <w:rPr>
          <w:rFonts w:ascii="Times New Roman" w:hAnsi="Times New Roman" w:cs="Times New Roman"/>
          <w:sz w:val="22"/>
          <w:szCs w:val="22"/>
        </w:rPr>
        <w:t>раммным комитетом, будут опубликованы в рейтинговых журналах (Математические заметки СВФУ, Вестник БГУ).</w:t>
      </w:r>
      <w:r>
        <w:rPr>
          <w:rFonts w:ascii="Times New Roman" w:hAnsi="Times New Roman" w:cs="Times New Roman"/>
          <w:sz w:val="22"/>
          <w:szCs w:val="22"/>
        </w:rPr>
        <w:t xml:space="preserve"> Также была проведена обширная культурная программа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652C7F" w:rsidRPr="001F3FD3" w:rsidRDefault="008812F3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1F3FD3">
        <w:rPr>
          <w:rFonts w:ascii="Times New Roman" w:hAnsi="Times New Roman" w:cs="Times New Roman"/>
          <w:sz w:val="22"/>
          <w:szCs w:val="22"/>
        </w:rPr>
        <w:t xml:space="preserve">По итогам работы конференции принято решение проводить конференции 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”Дифференциальные уравнения и ма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тематическое мод</w:t>
      </w:r>
      <w:r w:rsidRPr="001F3FD3">
        <w:rPr>
          <w:rFonts w:ascii="Times New Roman" w:hAnsi="Times New Roman" w:cs="Times New Roman"/>
          <w:sz w:val="22"/>
          <w:szCs w:val="22"/>
        </w:rPr>
        <w:t>е</w:t>
      </w:r>
      <w:r w:rsidRPr="001F3FD3">
        <w:rPr>
          <w:rFonts w:ascii="Times New Roman" w:hAnsi="Times New Roman" w:cs="Times New Roman"/>
          <w:sz w:val="22"/>
          <w:szCs w:val="22"/>
          <w:lang w:val="uz-Cyrl-UZ"/>
        </w:rPr>
        <w:t>лирование” на регулярной основе (1 раз в три года) и запланировать её следующее проведение в 2025 году.</w:t>
      </w:r>
    </w:p>
    <w:sectPr w:rsidR="00652C7F" w:rsidRPr="001F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2F3" w:rsidRDefault="008812F3">
      <w:pPr>
        <w:spacing w:line="240" w:lineRule="auto"/>
      </w:pPr>
      <w:r>
        <w:separator/>
      </w:r>
    </w:p>
  </w:endnote>
  <w:endnote w:type="continuationSeparator" w:id="0">
    <w:p w:rsidR="008812F3" w:rsidRDefault="00881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2F3" w:rsidRDefault="008812F3">
      <w:pPr>
        <w:spacing w:after="0"/>
      </w:pPr>
      <w:r>
        <w:separator/>
      </w:r>
    </w:p>
  </w:footnote>
  <w:footnote w:type="continuationSeparator" w:id="0">
    <w:p w:rsidR="008812F3" w:rsidRDefault="008812F3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wesome">
    <w15:presenceInfo w15:providerId="None" w15:userId="Awes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17"/>
    <w:rsid w:val="000129BD"/>
    <w:rsid w:val="00060C1C"/>
    <w:rsid w:val="000A58AC"/>
    <w:rsid w:val="000F7040"/>
    <w:rsid w:val="00136ADA"/>
    <w:rsid w:val="001576AA"/>
    <w:rsid w:val="001F3FD3"/>
    <w:rsid w:val="00367371"/>
    <w:rsid w:val="003B4DA6"/>
    <w:rsid w:val="00431BEF"/>
    <w:rsid w:val="00433317"/>
    <w:rsid w:val="005B60A0"/>
    <w:rsid w:val="005E6B2C"/>
    <w:rsid w:val="00637D8F"/>
    <w:rsid w:val="0064477E"/>
    <w:rsid w:val="00652C7F"/>
    <w:rsid w:val="006F7F00"/>
    <w:rsid w:val="008812F3"/>
    <w:rsid w:val="0089340B"/>
    <w:rsid w:val="008A2F58"/>
    <w:rsid w:val="009020BD"/>
    <w:rsid w:val="00925E37"/>
    <w:rsid w:val="00BD3AE9"/>
    <w:rsid w:val="00BE1046"/>
    <w:rsid w:val="00C67514"/>
    <w:rsid w:val="00D625CF"/>
    <w:rsid w:val="00E70A48"/>
    <w:rsid w:val="00F36B75"/>
    <w:rsid w:val="00F90E31"/>
    <w:rsid w:val="00F927B9"/>
    <w:rsid w:val="00FD364F"/>
    <w:rsid w:val="03A723F9"/>
    <w:rsid w:val="03F96217"/>
    <w:rsid w:val="14A11416"/>
    <w:rsid w:val="483B7213"/>
    <w:rsid w:val="580B3B5B"/>
    <w:rsid w:val="637860A4"/>
    <w:rsid w:val="6F527D06"/>
    <w:rsid w:val="763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BCF7"/>
  <w15:docId w15:val="{AAC9954D-6271-40A7-9A0A-11E2E151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link w:val="a5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imalignjustify">
    <w:name w:val="imalign_justify"/>
    <w:basedOn w:val="a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6fc0fs12">
    <w:name w:val="ff6 fc0 fs12"/>
    <w:basedOn w:val="a0"/>
  </w:style>
  <w:style w:type="character" w:customStyle="1" w:styleId="ff7fc0fs12">
    <w:name w:val="ff7 fc0 fs1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1207-1</dc:creator>
  <cp:lastModifiedBy>Awesome</cp:lastModifiedBy>
  <cp:revision>6</cp:revision>
  <dcterms:created xsi:type="dcterms:W3CDTF">2022-09-22T13:50:00Z</dcterms:created>
  <dcterms:modified xsi:type="dcterms:W3CDTF">2022-09-23T13:33:00Z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62B918C0D6784BECAC8D3EA37E9B2CF0</vt:lpwstr>
  </property>
</Properties>
</file>